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23A" w:rsidRPr="00366DEC" w:rsidRDefault="008E023A" w:rsidP="00C66AB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06688F">
      <w:pPr>
        <w:spacing w:before="40"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  <w:r w:rsidR="004F4D68">
        <w:rPr>
          <w:rFonts w:ascii="Trebuchet MS" w:hAnsi="Trebuchet MS"/>
          <w:bCs/>
          <w:sz w:val="24"/>
          <w:szCs w:val="28"/>
        </w:rPr>
        <w:t>/ Machine Learning</w:t>
      </w:r>
    </w:p>
    <w:p w:rsidR="008E023A" w:rsidRPr="004F4D68" w:rsidRDefault="008E023A" w:rsidP="00D245AD">
      <w:pPr>
        <w:spacing w:before="40" w:after="240" w:line="240" w:lineRule="auto"/>
        <w:jc w:val="center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65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>|</w:t>
      </w:r>
      <w:r w:rsidR="004F4D68" w:rsidRP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D15AFC">
        <w:rPr>
          <w:rStyle w:val="Hyperlink"/>
          <w:rFonts w:ascii="Trebuchet MS" w:hAnsi="Trebuchet MS"/>
          <w:b/>
          <w:szCs w:val="28"/>
          <w:u w:val="none"/>
        </w:rPr>
        <w:t>linkedin.com/</w:t>
      </w:r>
      <w:proofErr w:type="spellStart"/>
      <w:r w:rsidR="008E15A3">
        <w:rPr>
          <w:rStyle w:val="Hyperlink"/>
          <w:rFonts w:ascii="Trebuchet MS" w:hAnsi="Trebuchet MS"/>
          <w:b/>
          <w:szCs w:val="28"/>
          <w:u w:val="none"/>
        </w:rPr>
        <w:t>sgunalan</w:t>
      </w:r>
      <w:proofErr w:type="spellEnd"/>
      <w:r w:rsid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8" w:history="1">
        <w:r w:rsidR="00715732" w:rsidRPr="00123265">
          <w:rPr>
            <w:rStyle w:val="Hyperlink"/>
            <w:rFonts w:ascii="Trebuchet MS" w:hAnsi="Trebuchet MS"/>
            <w:b/>
            <w:szCs w:val="28"/>
            <w:u w:val="none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785108" w:rsidRDefault="001276D3" w:rsidP="00F33439">
      <w:pPr>
        <w:pStyle w:val="IntenseQuote"/>
        <w:spacing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Objective</w:t>
      </w:r>
      <w:r w:rsidR="00285612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285612" w:rsidRPr="00785108">
        <w:rPr>
          <w:rFonts w:ascii="Trebuchet MS" w:hAnsi="Trebuchet MS"/>
          <w:b/>
          <w:bCs/>
          <w:color w:val="0070C0"/>
          <w:sz w:val="24"/>
        </w:rPr>
        <w:tab/>
      </w:r>
    </w:p>
    <w:p w:rsidR="00285612" w:rsidRPr="00785108" w:rsidRDefault="00EE78B8" w:rsidP="00785108">
      <w:pPr>
        <w:suppressAutoHyphens/>
        <w:spacing w:before="100" w:after="100" w:line="240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 xml:space="preserve">Passionately curious to keep myself up-to-date with </w:t>
      </w:r>
      <w:r w:rsidRPr="00785108">
        <w:rPr>
          <w:rFonts w:cstheme="minorHAnsi"/>
          <w:iCs/>
        </w:rPr>
        <w:t>the</w:t>
      </w:r>
      <w:r w:rsidR="00591300" w:rsidRPr="00785108">
        <w:rPr>
          <w:rFonts w:cstheme="minorHAnsi"/>
          <w:iCs/>
        </w:rPr>
        <w:t xml:space="preserve"> latest technologies</w:t>
      </w:r>
      <w:r w:rsidR="007F10C0" w:rsidRPr="00785108">
        <w:rPr>
          <w:rFonts w:cstheme="minorHAnsi"/>
          <w:iCs/>
        </w:rPr>
        <w:t xml:space="preserve"> and </w:t>
      </w:r>
      <w:r w:rsidRPr="00785108">
        <w:rPr>
          <w:rFonts w:cstheme="minorHAnsi"/>
          <w:iCs/>
        </w:rPr>
        <w:t>trends</w:t>
      </w:r>
      <w:r>
        <w:rPr>
          <w:rFonts w:cstheme="minorHAnsi"/>
          <w:iCs/>
        </w:rPr>
        <w:t xml:space="preserve"> through continuous learning</w:t>
      </w:r>
      <w:r w:rsidRPr="00785108">
        <w:rPr>
          <w:rFonts w:cstheme="minorHAnsi"/>
          <w:iCs/>
        </w:rPr>
        <w:t xml:space="preserve"> </w:t>
      </w:r>
      <w:r>
        <w:rPr>
          <w:rFonts w:cstheme="minorHAnsi"/>
          <w:iCs/>
        </w:rPr>
        <w:t>and implementing</w:t>
      </w:r>
      <w:bookmarkStart w:id="0" w:name="_GoBack"/>
      <w:bookmarkEnd w:id="0"/>
      <w:r>
        <w:rPr>
          <w:rFonts w:cstheme="minorHAnsi"/>
          <w:iCs/>
        </w:rPr>
        <w:t xml:space="preserve"> them </w:t>
      </w:r>
      <w:r w:rsidR="00591300" w:rsidRPr="00785108">
        <w:rPr>
          <w:rFonts w:cstheme="minorHAnsi"/>
          <w:iCs/>
        </w:rPr>
        <w:t>in all aspects.</w:t>
      </w:r>
    </w:p>
    <w:p w:rsidR="00BE712F" w:rsidRPr="00785108" w:rsidRDefault="00A23CDD" w:rsidP="00F33439">
      <w:pPr>
        <w:pStyle w:val="IntenseQuote"/>
        <w:spacing w:before="0" w:after="0" w:line="300" w:lineRule="auto"/>
        <w:ind w:left="144" w:right="0"/>
        <w:jc w:val="left"/>
        <w:rPr>
          <w:rFonts w:ascii="Trebuchet MS" w:hAnsi="Trebuchet MS" w:cs="Calibri"/>
          <w:b/>
          <w:bCs/>
          <w:iCs/>
          <w:color w:val="2E74B5" w:themeColor="accent1" w:themeShade="BF"/>
          <w:sz w:val="20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Experience Summary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  <w:r w:rsidR="00363865" w:rsidRPr="00785108">
        <w:rPr>
          <w:rFonts w:ascii="Trebuchet MS" w:hAnsi="Trebuchet MS" w:cs="Calibri"/>
          <w:b/>
          <w:bCs/>
          <w:iCs/>
          <w:color w:val="2E74B5" w:themeColor="accent1" w:themeShade="BF"/>
          <w:sz w:val="18"/>
        </w:rPr>
        <w:tab/>
      </w:r>
    </w:p>
    <w:p w:rsidR="00785108" w:rsidRPr="00785108" w:rsidRDefault="00785108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1-year Experience in Middleware Technology and Machine Learning at </w:t>
      </w:r>
      <w:r w:rsidRPr="00785108">
        <w:rPr>
          <w:rFonts w:cstheme="minorHAnsi"/>
          <w:b/>
          <w:iCs/>
        </w:rPr>
        <w:t>Cognizant Technology Solutions</w:t>
      </w:r>
      <w:r w:rsidRPr="00785108">
        <w:rPr>
          <w:rFonts w:cstheme="minorHAnsi"/>
          <w:iCs/>
        </w:rPr>
        <w:t>.</w:t>
      </w:r>
    </w:p>
    <w:p w:rsidR="00BE712F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Had training on Core JAVA, Oracle SQL, IPM Fundamentals </w:t>
      </w:r>
      <w:r w:rsidR="009F22DA" w:rsidRPr="00785108">
        <w:rPr>
          <w:rFonts w:cstheme="minorHAnsi"/>
          <w:iCs/>
        </w:rPr>
        <w:t>and SAG</w:t>
      </w:r>
      <w:r w:rsidR="00143195" w:rsidRPr="00785108">
        <w:rPr>
          <w:rFonts w:cstheme="minorHAnsi"/>
          <w:iCs/>
        </w:rPr>
        <w:t xml:space="preserve"> </w:t>
      </w:r>
      <w:proofErr w:type="spellStart"/>
      <w:r w:rsidR="00143195" w:rsidRPr="00785108">
        <w:rPr>
          <w:rFonts w:cstheme="minorHAnsi"/>
          <w:iCs/>
        </w:rPr>
        <w:t>webMethods</w:t>
      </w:r>
      <w:proofErr w:type="spellEnd"/>
      <w:r w:rsidR="00143195" w:rsidRPr="00785108">
        <w:rPr>
          <w:rFonts w:cstheme="minorHAnsi"/>
          <w:iCs/>
        </w:rPr>
        <w:t xml:space="preserve"> at Cognizant Academy, Siruseri</w:t>
      </w:r>
      <w:r w:rsidR="00127A5B" w:rsidRPr="00785108">
        <w:rPr>
          <w:rFonts w:cstheme="minorHAnsi"/>
          <w:iCs/>
        </w:rPr>
        <w:t xml:space="preserve"> and excelled CATP as a Batch Topper and Batch Representative</w:t>
      </w:r>
      <w:r w:rsidR="00143195" w:rsidRPr="00785108">
        <w:rPr>
          <w:rFonts w:cstheme="minorHAnsi"/>
          <w:iCs/>
        </w:rPr>
        <w:t>.</w:t>
      </w:r>
    </w:p>
    <w:p w:rsidR="00BE712F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iCs/>
        </w:rPr>
      </w:pPr>
      <w:r w:rsidRPr="00785108">
        <w:rPr>
          <w:rFonts w:cstheme="minorHAnsi"/>
          <w:iCs/>
        </w:rPr>
        <w:t>Han</w:t>
      </w:r>
      <w:r w:rsidR="00ED4741" w:rsidRPr="00785108">
        <w:rPr>
          <w:rFonts w:cstheme="minorHAnsi"/>
          <w:iCs/>
        </w:rPr>
        <w:t>ds</w:t>
      </w:r>
      <w:r w:rsidRPr="00785108">
        <w:rPr>
          <w:rFonts w:cstheme="minorHAnsi"/>
          <w:iCs/>
        </w:rPr>
        <w:t xml:space="preserve"> on</w:t>
      </w:r>
      <w:r w:rsidR="00ED4741" w:rsidRPr="00785108">
        <w:rPr>
          <w:rFonts w:cstheme="minorHAnsi"/>
          <w:iCs/>
        </w:rPr>
        <w:t xml:space="preserve"> </w:t>
      </w:r>
      <w:r w:rsidR="00767B76" w:rsidRPr="00785108">
        <w:rPr>
          <w:rFonts w:cstheme="minorHAnsi"/>
          <w:iCs/>
        </w:rPr>
        <w:t>Experience</w:t>
      </w:r>
      <w:r w:rsidR="00ED4741" w:rsidRPr="00785108">
        <w:rPr>
          <w:rFonts w:cstheme="minorHAnsi"/>
          <w:iCs/>
        </w:rPr>
        <w:t xml:space="preserve"> in</w:t>
      </w:r>
      <w:r w:rsidRPr="00785108">
        <w:rPr>
          <w:rFonts w:cstheme="minorHAnsi"/>
          <w:iCs/>
        </w:rPr>
        <w:t xml:space="preserve"> Flat File, Java Services and Data manipulation flows in S</w:t>
      </w:r>
      <w:r w:rsidR="00127A5B" w:rsidRPr="00785108">
        <w:rPr>
          <w:rFonts w:cstheme="minorHAnsi"/>
          <w:iCs/>
        </w:rPr>
        <w:t xml:space="preserve">oftware </w:t>
      </w:r>
      <w:r w:rsidRPr="00785108">
        <w:rPr>
          <w:rFonts w:cstheme="minorHAnsi"/>
          <w:iCs/>
        </w:rPr>
        <w:t>AG</w:t>
      </w:r>
      <w:r w:rsidR="00715732" w:rsidRPr="00785108">
        <w:rPr>
          <w:rFonts w:cstheme="minorHAnsi"/>
          <w:iCs/>
        </w:rPr>
        <w:t xml:space="preserve"> </w:t>
      </w:r>
      <w:proofErr w:type="spellStart"/>
      <w:r w:rsidR="00715732" w:rsidRPr="00785108">
        <w:rPr>
          <w:rFonts w:cstheme="minorHAnsi"/>
          <w:b/>
          <w:iCs/>
        </w:rPr>
        <w:t>webMethods</w:t>
      </w:r>
      <w:proofErr w:type="spellEnd"/>
      <w:r w:rsidRPr="00785108">
        <w:rPr>
          <w:rFonts w:cstheme="minorHAnsi"/>
          <w:iCs/>
        </w:rPr>
        <w:t>.</w:t>
      </w:r>
    </w:p>
    <w:p w:rsidR="003212BE" w:rsidRPr="00785108" w:rsidRDefault="00BE712F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Have done applications on Web Services</w:t>
      </w:r>
      <w:r w:rsidR="009F22DA" w:rsidRPr="00785108">
        <w:rPr>
          <w:rFonts w:cstheme="minorHAnsi"/>
          <w:iCs/>
        </w:rPr>
        <w:t xml:space="preserve"> (SOAP and REST)</w:t>
      </w:r>
      <w:r w:rsidR="00143195" w:rsidRPr="00785108">
        <w:rPr>
          <w:rFonts w:cstheme="minorHAnsi"/>
          <w:iCs/>
        </w:rPr>
        <w:t>, File Polling</w:t>
      </w:r>
      <w:r w:rsidRPr="00785108">
        <w:rPr>
          <w:rFonts w:cstheme="minorHAnsi"/>
          <w:iCs/>
        </w:rPr>
        <w:t>, Data Weave, Mule Expression Language, Publish/Subscribe,</w:t>
      </w:r>
      <w:r w:rsidR="00127A5B" w:rsidRPr="00785108">
        <w:rPr>
          <w:rFonts w:cstheme="minorHAnsi"/>
          <w:iCs/>
        </w:rPr>
        <w:t xml:space="preserve"> </w:t>
      </w:r>
      <w:r w:rsidR="00785108" w:rsidRPr="00785108">
        <w:rPr>
          <w:rFonts w:cstheme="minorHAnsi"/>
          <w:iCs/>
        </w:rPr>
        <w:t>connecting</w:t>
      </w:r>
      <w:r w:rsidR="00127A5B" w:rsidRPr="00785108">
        <w:rPr>
          <w:rFonts w:cstheme="minorHAnsi"/>
          <w:iCs/>
        </w:rPr>
        <w:t xml:space="preserve"> to Databases (including Salesforce, Oracle) </w:t>
      </w:r>
      <w:r w:rsidR="00C66AB6" w:rsidRPr="00785108">
        <w:rPr>
          <w:rFonts w:cstheme="minorHAnsi"/>
          <w:iCs/>
        </w:rPr>
        <w:t xml:space="preserve">and Sending, receiving messages, </w:t>
      </w:r>
      <w:r w:rsidR="00127A5B" w:rsidRPr="00785108">
        <w:rPr>
          <w:rFonts w:cstheme="minorHAnsi"/>
          <w:iCs/>
        </w:rPr>
        <w:t xml:space="preserve">Rest API creation using RAML, </w:t>
      </w:r>
      <w:proofErr w:type="spellStart"/>
      <w:r w:rsidR="00127A5B" w:rsidRPr="00785108">
        <w:rPr>
          <w:rFonts w:cstheme="minorHAnsi"/>
          <w:iCs/>
        </w:rPr>
        <w:t>Cloudhub</w:t>
      </w:r>
      <w:proofErr w:type="spellEnd"/>
      <w:r w:rsidR="00127A5B" w:rsidRPr="00785108">
        <w:rPr>
          <w:rFonts w:cstheme="minorHAnsi"/>
          <w:iCs/>
        </w:rPr>
        <w:t xml:space="preserve"> application deployment </w:t>
      </w:r>
      <w:r w:rsidR="00A41146" w:rsidRPr="00785108">
        <w:rPr>
          <w:rFonts w:cstheme="minorHAnsi"/>
          <w:iCs/>
        </w:rPr>
        <w:t>and Batch</w:t>
      </w:r>
      <w:r w:rsidRPr="00785108">
        <w:rPr>
          <w:rFonts w:cstheme="minorHAnsi"/>
          <w:iCs/>
        </w:rPr>
        <w:t xml:space="preserve"> processing in </w:t>
      </w:r>
      <w:r w:rsidRPr="00785108">
        <w:rPr>
          <w:rFonts w:cstheme="minorHAnsi"/>
          <w:b/>
          <w:iCs/>
        </w:rPr>
        <w:t>Mule ESB</w:t>
      </w:r>
      <w:r w:rsidRPr="00785108">
        <w:rPr>
          <w:rFonts w:cstheme="minorHAnsi"/>
          <w:iCs/>
        </w:rPr>
        <w:t>.</w:t>
      </w:r>
    </w:p>
    <w:p w:rsidR="00634478" w:rsidRPr="00785108" w:rsidRDefault="00634478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 xml:space="preserve">Hands on Experience in </w:t>
      </w:r>
      <w:r w:rsidR="001E27FD" w:rsidRPr="00785108">
        <w:rPr>
          <w:rFonts w:cstheme="minorHAnsi"/>
          <w:iCs/>
        </w:rPr>
        <w:t>Product development using</w:t>
      </w:r>
      <w:r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b/>
          <w:iCs/>
        </w:rPr>
        <w:t>Machine Learning</w:t>
      </w:r>
      <w:r w:rsidRPr="00785108">
        <w:rPr>
          <w:rFonts w:cstheme="minorHAnsi"/>
          <w:iCs/>
        </w:rPr>
        <w:t xml:space="preserve"> algor</w:t>
      </w:r>
      <w:r w:rsidR="001E27FD" w:rsidRPr="00785108">
        <w:rPr>
          <w:rFonts w:cstheme="minorHAnsi"/>
          <w:iCs/>
        </w:rPr>
        <w:t>ithms in</w:t>
      </w:r>
      <w:r w:rsidRPr="00785108">
        <w:rPr>
          <w:rFonts w:cstheme="minorHAnsi"/>
          <w:iCs/>
        </w:rPr>
        <w:t xml:space="preserve"> Python for internal purpose</w:t>
      </w:r>
      <w:r w:rsidR="001E27FD" w:rsidRPr="00785108">
        <w:rPr>
          <w:rFonts w:cstheme="minorHAnsi"/>
          <w:iCs/>
        </w:rPr>
        <w:t>s</w:t>
      </w:r>
      <w:r w:rsidRPr="00785108">
        <w:rPr>
          <w:rFonts w:cstheme="minorHAnsi"/>
          <w:iCs/>
        </w:rPr>
        <w:t>.</w:t>
      </w:r>
    </w:p>
    <w:p w:rsidR="004B61A6" w:rsidRPr="00785108" w:rsidRDefault="00555187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proofErr w:type="spellStart"/>
      <w:r w:rsidRPr="00785108">
        <w:rPr>
          <w:rFonts w:cstheme="minorHAnsi"/>
          <w:iCs/>
        </w:rPr>
        <w:t>MuleSoft</w:t>
      </w:r>
      <w:proofErr w:type="spellEnd"/>
      <w:r w:rsidRPr="00785108">
        <w:rPr>
          <w:rFonts w:cstheme="minorHAnsi"/>
          <w:iCs/>
        </w:rPr>
        <w:t xml:space="preserve"> C</w:t>
      </w:r>
      <w:r w:rsidR="004B61A6" w:rsidRPr="00785108">
        <w:rPr>
          <w:rFonts w:cstheme="minorHAnsi"/>
          <w:iCs/>
        </w:rPr>
        <w:t xml:space="preserve">ertified </w:t>
      </w:r>
      <w:r w:rsidRPr="00785108">
        <w:rPr>
          <w:rFonts w:cstheme="minorHAnsi"/>
          <w:iCs/>
        </w:rPr>
        <w:t>Developer:</w:t>
      </w:r>
      <w:r w:rsidR="004B61A6" w:rsidRPr="00785108">
        <w:rPr>
          <w:rFonts w:cstheme="minorHAnsi"/>
          <w:iCs/>
        </w:rPr>
        <w:t xml:space="preserve"> API Design associate, Integration and API associate.</w:t>
      </w:r>
    </w:p>
    <w:p w:rsidR="007F10C0" w:rsidRPr="00785108" w:rsidRDefault="00ED4741" w:rsidP="009C4BFB">
      <w:pPr>
        <w:numPr>
          <w:ilvl w:val="0"/>
          <w:numId w:val="1"/>
        </w:numPr>
        <w:suppressAutoHyphens/>
        <w:spacing w:before="80" w:after="80" w:line="240" w:lineRule="auto"/>
        <w:rPr>
          <w:rFonts w:cstheme="minorHAnsi"/>
          <w:color w:val="000000"/>
          <w:sz w:val="20"/>
        </w:rPr>
      </w:pPr>
      <w:r w:rsidRPr="00785108">
        <w:rPr>
          <w:rFonts w:cstheme="minorHAnsi"/>
          <w:iCs/>
        </w:rPr>
        <w:t>Exposure t</w:t>
      </w:r>
      <w:r w:rsidR="00E82B30" w:rsidRPr="00785108">
        <w:rPr>
          <w:rFonts w:cstheme="minorHAnsi"/>
          <w:iCs/>
        </w:rPr>
        <w:t>o additional technologies with</w:t>
      </w:r>
      <w:r w:rsidRPr="00785108">
        <w:rPr>
          <w:rFonts w:cstheme="minorHAnsi"/>
          <w:iCs/>
        </w:rPr>
        <w:t xml:space="preserve"> Interest –</w:t>
      </w:r>
      <w:r w:rsidR="007F10C0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HTML</w:t>
      </w:r>
      <w:r w:rsidR="001E27FD" w:rsidRPr="00785108">
        <w:rPr>
          <w:rFonts w:cstheme="minorHAnsi"/>
          <w:iCs/>
        </w:rPr>
        <w:t>5</w:t>
      </w:r>
      <w:r w:rsidR="00127A5B" w:rsidRPr="00785108">
        <w:rPr>
          <w:rFonts w:cstheme="minorHAnsi"/>
          <w:iCs/>
        </w:rPr>
        <w:t>, CSS</w:t>
      </w:r>
      <w:r w:rsidR="001E27FD" w:rsidRPr="00785108">
        <w:rPr>
          <w:rFonts w:cstheme="minorHAnsi"/>
          <w:iCs/>
        </w:rPr>
        <w:t>3</w:t>
      </w:r>
      <w:r w:rsidRPr="00785108">
        <w:rPr>
          <w:rFonts w:cstheme="minorHAnsi"/>
          <w:iCs/>
        </w:rPr>
        <w:t xml:space="preserve">, </w:t>
      </w:r>
      <w:r w:rsidR="00A41146" w:rsidRPr="00785108">
        <w:rPr>
          <w:rFonts w:cstheme="minorHAnsi"/>
          <w:iCs/>
        </w:rPr>
        <w:t>Data Science</w:t>
      </w:r>
      <w:r w:rsidR="00A9377C" w:rsidRPr="00785108">
        <w:rPr>
          <w:rFonts w:cstheme="minorHAnsi"/>
          <w:iCs/>
        </w:rPr>
        <w:t>, Machine Learning</w:t>
      </w:r>
      <w:r w:rsidR="00A41146" w:rsidRPr="00785108">
        <w:rPr>
          <w:rFonts w:cstheme="minorHAnsi"/>
          <w:iCs/>
        </w:rPr>
        <w:t>,</w:t>
      </w:r>
      <w:r w:rsidRPr="00785108">
        <w:rPr>
          <w:rFonts w:cstheme="minorHAnsi"/>
          <w:iCs/>
        </w:rPr>
        <w:t xml:space="preserve"> </w:t>
      </w:r>
      <w:r w:rsidR="00127A5B" w:rsidRPr="00785108">
        <w:rPr>
          <w:rFonts w:cstheme="minorHAnsi"/>
          <w:iCs/>
        </w:rPr>
        <w:t>R,</w:t>
      </w:r>
      <w:r w:rsidR="00DA2613" w:rsidRPr="00785108">
        <w:rPr>
          <w:rFonts w:cstheme="minorHAnsi"/>
          <w:iCs/>
        </w:rPr>
        <w:t xml:space="preserve"> Python</w:t>
      </w:r>
      <w:r w:rsidRPr="00785108">
        <w:rPr>
          <w:rFonts w:cstheme="minorHAnsi"/>
          <w:iCs/>
        </w:rPr>
        <w:t>.</w:t>
      </w:r>
    </w:p>
    <w:p w:rsidR="00AA4CB1" w:rsidRPr="00785108" w:rsidRDefault="006D2DB5" w:rsidP="009C4BFB">
      <w:pPr>
        <w:pStyle w:val="IntenseQuote"/>
        <w:spacing w:before="120" w:after="0" w:line="300" w:lineRule="auto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Technical Proficiency</w:t>
      </w:r>
      <w:r w:rsidR="00A23CDD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pPr w:leftFromText="180" w:rightFromText="180" w:vertAnchor="text" w:horzAnchor="margin" w:tblpX="90" w:tblpY="99"/>
        <w:tblOverlap w:val="never"/>
        <w:tblW w:w="10975" w:type="dxa"/>
        <w:tblLayout w:type="fixed"/>
        <w:tblLook w:val="0000" w:firstRow="0" w:lastRow="0" w:firstColumn="0" w:lastColumn="0" w:noHBand="0" w:noVBand="0"/>
      </w:tblPr>
      <w:tblGrid>
        <w:gridCol w:w="4135"/>
        <w:gridCol w:w="6840"/>
      </w:tblGrid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  <w:r w:rsidR="00FB528D" w:rsidRPr="00785108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, Middleware, Machine Learning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785108">
              <w:rPr>
                <w:rFonts w:asciiTheme="minorHAnsi" w:hAnsiTheme="minorHAnsi"/>
                <w:color w:val="000000"/>
                <w:sz w:val="22"/>
                <w:szCs w:val="20"/>
              </w:rPr>
              <w:t>, R, Python</w:t>
            </w:r>
          </w:p>
        </w:tc>
      </w:tr>
      <w:tr w:rsidR="009F6ED7" w:rsidRPr="00D35ADE" w:rsidTr="009C4BFB">
        <w:trPr>
          <w:cantSplit/>
          <w:trHeight w:val="233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785108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6840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785108">
              <w:rPr>
                <w:rFonts w:asciiTheme="minorHAnsi" w:hAnsiTheme="minorHAnsi"/>
                <w:color w:val="000000"/>
                <w:sz w:val="22"/>
              </w:rPr>
              <w:t>MQ</w:t>
            </w:r>
            <w:r w:rsidR="00715732" w:rsidRPr="00785108">
              <w:rPr>
                <w:rFonts w:asciiTheme="minorHAnsi" w:hAnsiTheme="minorHAnsi"/>
                <w:color w:val="000000"/>
                <w:sz w:val="22"/>
              </w:rPr>
              <w:t>/MB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6840" w:type="dxa"/>
          </w:tcPr>
          <w:p w:rsidR="00F15C33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 xml:space="preserve"> Anaconda- </w:t>
            </w:r>
            <w:proofErr w:type="spellStart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Spyder</w:t>
            </w:r>
            <w:proofErr w:type="spellEnd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</w:p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785108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785108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6840" w:type="dxa"/>
          </w:tcPr>
          <w:p w:rsidR="00F15C33" w:rsidRPr="00785108" w:rsidRDefault="00CE422C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color w:val="000000"/>
                <w:sz w:val="22"/>
              </w:rPr>
              <w:t>HTML</w:t>
            </w:r>
            <w:proofErr w:type="gramStart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5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 w:rsidR="00DA2613" w:rsidRPr="00785108">
              <w:rPr>
                <w:rFonts w:asciiTheme="minorHAnsi" w:hAnsiTheme="minorHAnsi"/>
                <w:color w:val="000000"/>
                <w:sz w:val="22"/>
              </w:rPr>
              <w:t>CSS</w:t>
            </w:r>
            <w:proofErr w:type="gramEnd"/>
            <w:r w:rsidR="001E27FD" w:rsidRPr="00785108">
              <w:rPr>
                <w:rFonts w:asciiTheme="minorHAnsi" w:hAnsiTheme="minorHAnsi"/>
                <w:color w:val="000000"/>
                <w:sz w:val="22"/>
              </w:rPr>
              <w:t>3</w:t>
            </w:r>
            <w:r w:rsidR="00DA2613" w:rsidRPr="00785108">
              <w:rPr>
                <w:rFonts w:asciiTheme="minorHAnsi" w:hAnsiTheme="minorHAnsi"/>
                <w:color w:val="000000"/>
                <w:sz w:val="22"/>
              </w:rPr>
              <w:t>,</w:t>
            </w:r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785108">
              <w:rPr>
                <w:rFonts w:asciiTheme="minorHAnsi" w:hAnsiTheme="minorHAnsi"/>
                <w:color w:val="000000"/>
                <w:sz w:val="22"/>
              </w:rPr>
              <w:t>XML, JSON, Web Services(RESTful , SOAP),</w:t>
            </w:r>
          </w:p>
          <w:p w:rsidR="009F6ED7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785108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785108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9C4BFB">
        <w:trPr>
          <w:cantSplit/>
          <w:trHeight w:val="326"/>
        </w:trPr>
        <w:tc>
          <w:tcPr>
            <w:tcW w:w="4135" w:type="dxa"/>
          </w:tcPr>
          <w:p w:rsidR="001276D3" w:rsidRPr="00785108" w:rsidRDefault="001276D3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6840" w:type="dxa"/>
          </w:tcPr>
          <w:p w:rsidR="001276D3" w:rsidRPr="00785108" w:rsidRDefault="009F6ED7" w:rsidP="00F33439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785108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 w:rsidRPr="00785108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785108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  <w:tr w:rsidR="001276D3" w:rsidRPr="00D35ADE" w:rsidTr="009C4BFB">
        <w:trPr>
          <w:cantSplit/>
          <w:trHeight w:val="326"/>
        </w:trPr>
        <w:tc>
          <w:tcPr>
            <w:tcW w:w="4135" w:type="dxa"/>
          </w:tcPr>
          <w:p w:rsidR="001276D3" w:rsidRPr="00785108" w:rsidRDefault="001276D3" w:rsidP="00F33439">
            <w:pPr>
              <w:pStyle w:val="Cog-body"/>
              <w:spacing w:line="192" w:lineRule="auto"/>
              <w:ind w:left="0"/>
              <w:jc w:val="left"/>
              <w:rPr>
                <w:sz w:val="22"/>
              </w:rPr>
            </w:pPr>
            <w:r w:rsidRPr="00785108">
              <w:rPr>
                <w:rFonts w:asciiTheme="minorHAnsi" w:hAnsiTheme="minorHAnsi"/>
                <w:b/>
                <w:color w:val="000000"/>
                <w:sz w:val="22"/>
              </w:rPr>
              <w:t>Certifications</w:t>
            </w:r>
          </w:p>
        </w:tc>
        <w:tc>
          <w:tcPr>
            <w:tcW w:w="6840" w:type="dxa"/>
            <w:vAlign w:val="center"/>
          </w:tcPr>
          <w:p w:rsidR="001276D3" w:rsidRPr="00785108" w:rsidRDefault="001276D3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Integration and API Associate by </w:t>
            </w:r>
            <w:proofErr w:type="spellStart"/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Pr="00785108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Certified Developer – API Design Associate by </w:t>
            </w:r>
            <w:proofErr w:type="spellStart"/>
            <w:r w:rsidRPr="00785108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Pr="00785108" w:rsidRDefault="00C66AB6" w:rsidP="00F33439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785108">
              <w:rPr>
                <w:rFonts w:asciiTheme="minorHAnsi" w:hAnsiTheme="minorHAnsi" w:cs="Arial"/>
                <w:color w:val="000000"/>
                <w:sz w:val="22"/>
              </w:rPr>
              <w:t>Introduction to the Data</w:t>
            </w:r>
            <w:r w:rsidR="00631DB9" w:rsidRPr="00785108">
              <w:rPr>
                <w:rFonts w:asciiTheme="minorHAnsi" w:hAnsiTheme="minorHAnsi" w:cs="Arial"/>
                <w:color w:val="000000"/>
                <w:sz w:val="22"/>
              </w:rPr>
              <w:t xml:space="preserve"> Science, R </w:t>
            </w:r>
            <w:r w:rsidRPr="00785108">
              <w:rPr>
                <w:rFonts w:asciiTheme="minorHAnsi" w:hAnsiTheme="minorHAnsi" w:cs="Arial"/>
                <w:color w:val="000000"/>
                <w:sz w:val="22"/>
              </w:rPr>
              <w:t xml:space="preserve"> by Udemy.com</w:t>
            </w:r>
          </w:p>
        </w:tc>
      </w:tr>
    </w:tbl>
    <w:p w:rsidR="00363865" w:rsidRPr="00785108" w:rsidRDefault="00A23CDD" w:rsidP="009C4BFB">
      <w:pPr>
        <w:pStyle w:val="IntenseQuote"/>
        <w:pBdr>
          <w:top w:val="none" w:sz="0" w:space="0" w:color="auto"/>
          <w:bottom w:val="none" w:sz="0" w:space="0" w:color="auto"/>
        </w:pBdr>
        <w:spacing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Academic Profile</w:t>
      </w:r>
      <w:r w:rsidR="003638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85" w:tblpY="29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5"/>
        <w:gridCol w:w="4500"/>
        <w:gridCol w:w="2430"/>
      </w:tblGrid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 xml:space="preserve">B.E </w:t>
            </w:r>
            <w:r w:rsidRPr="00785108">
              <w:rPr>
                <w:b/>
                <w:i/>
              </w:rPr>
              <w:t xml:space="preserve">– </w:t>
            </w:r>
            <w:r w:rsidRPr="009C4BFB">
              <w:rPr>
                <w:b/>
                <w:i/>
                <w:sz w:val="20"/>
              </w:rPr>
              <w:t>Instrumentation and Control Engineering</w:t>
            </w:r>
            <w:r w:rsidRPr="009C4BFB">
              <w:rPr>
                <w:b/>
                <w:sz w:val="20"/>
              </w:rPr>
              <w:t xml:space="preserve"> 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 xml:space="preserve">St. Joseph’s College of Engineering, Chennai </w:t>
            </w:r>
          </w:p>
        </w:tc>
        <w:tc>
          <w:tcPr>
            <w:tcW w:w="2430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7.6 CGPA</w:t>
            </w:r>
          </w:p>
        </w:tc>
      </w:tr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HSE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proofErr w:type="spellStart"/>
            <w:r w:rsidRPr="00785108">
              <w:t>Vetri</w:t>
            </w:r>
            <w:proofErr w:type="spellEnd"/>
            <w:r w:rsidRPr="00785108">
              <w:t xml:space="preserve"> </w:t>
            </w:r>
            <w:proofErr w:type="spellStart"/>
            <w:r w:rsidRPr="00785108">
              <w:t>Vikas</w:t>
            </w:r>
            <w:proofErr w:type="spellEnd"/>
            <w:r w:rsidRPr="00785108">
              <w:t xml:space="preserve"> Higher Secondary School, </w:t>
            </w:r>
            <w:proofErr w:type="spellStart"/>
            <w:r w:rsidRPr="00785108">
              <w:t>Namakkal</w:t>
            </w:r>
            <w:proofErr w:type="spellEnd"/>
          </w:p>
        </w:tc>
        <w:tc>
          <w:tcPr>
            <w:tcW w:w="2430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>93.75%</w:t>
            </w:r>
            <w:r w:rsidR="00830C9B" w:rsidRPr="00785108">
              <w:rPr>
                <w:b/>
              </w:rPr>
              <w:t xml:space="preserve"> </w:t>
            </w:r>
            <w:r w:rsidR="009C4BFB">
              <w:rPr>
                <w:b/>
              </w:rPr>
              <w:t xml:space="preserve"> </w:t>
            </w:r>
            <w:r w:rsidR="00F33439" w:rsidRPr="00785108">
              <w:rPr>
                <w:b/>
              </w:rPr>
              <w:t xml:space="preserve">  </w:t>
            </w:r>
            <w:r w:rsidRPr="00785108">
              <w:rPr>
                <w:b/>
              </w:rPr>
              <w:t>(</w:t>
            </w:r>
            <w:r w:rsidR="00C23595" w:rsidRPr="00785108">
              <w:rPr>
                <w:b/>
              </w:rPr>
              <w:t>State Board)</w:t>
            </w:r>
          </w:p>
        </w:tc>
      </w:tr>
      <w:tr w:rsidR="009D75D7" w:rsidRPr="00DD1DD4" w:rsidTr="009C4BFB">
        <w:trPr>
          <w:trHeight w:val="336"/>
        </w:trPr>
        <w:tc>
          <w:tcPr>
            <w:tcW w:w="4135" w:type="dxa"/>
            <w:vAlign w:val="center"/>
          </w:tcPr>
          <w:p w:rsidR="009D75D7" w:rsidRPr="00785108" w:rsidRDefault="009D75D7" w:rsidP="009C4BFB">
            <w:pPr>
              <w:rPr>
                <w:b/>
              </w:rPr>
            </w:pPr>
            <w:r w:rsidRPr="00785108">
              <w:rPr>
                <w:b/>
              </w:rPr>
              <w:t xml:space="preserve">SSE </w:t>
            </w:r>
          </w:p>
        </w:tc>
        <w:tc>
          <w:tcPr>
            <w:tcW w:w="4500" w:type="dxa"/>
            <w:vAlign w:val="center"/>
          </w:tcPr>
          <w:p w:rsidR="009D75D7" w:rsidRPr="00785108" w:rsidRDefault="009D75D7" w:rsidP="009C4BFB">
            <w:r w:rsidRPr="00785108">
              <w:t xml:space="preserve">Aditya Birla Public School, </w:t>
            </w:r>
            <w:proofErr w:type="spellStart"/>
            <w:r w:rsidRPr="00785108">
              <w:t>Ariyalur</w:t>
            </w:r>
            <w:proofErr w:type="spellEnd"/>
          </w:p>
        </w:tc>
        <w:tc>
          <w:tcPr>
            <w:tcW w:w="2430" w:type="dxa"/>
            <w:vAlign w:val="center"/>
          </w:tcPr>
          <w:p w:rsidR="009D75D7" w:rsidRPr="00785108" w:rsidRDefault="00C23595" w:rsidP="009C4BFB">
            <w:pPr>
              <w:rPr>
                <w:b/>
              </w:rPr>
            </w:pPr>
            <w:r w:rsidRPr="00785108">
              <w:rPr>
                <w:b/>
              </w:rPr>
              <w:t>9.0 CGPA (CBSE)</w:t>
            </w:r>
          </w:p>
        </w:tc>
      </w:tr>
    </w:tbl>
    <w:p w:rsidR="005F0365" w:rsidRPr="00785108" w:rsidRDefault="00A23CDD" w:rsidP="009C4BFB">
      <w:pPr>
        <w:pStyle w:val="IntenseQuote"/>
        <w:spacing w:after="12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lastRenderedPageBreak/>
        <w:t>Out-Of-Box Skills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5"/>
        <w:gridCol w:w="7725"/>
      </w:tblGrid>
      <w:tr w:rsidR="005F0365" w:rsidTr="00FE1A03">
        <w:trPr>
          <w:trHeight w:val="340"/>
        </w:trPr>
        <w:tc>
          <w:tcPr>
            <w:tcW w:w="2615" w:type="dxa"/>
          </w:tcPr>
          <w:p w:rsidR="005F0365" w:rsidRPr="00785108" w:rsidRDefault="005F0365" w:rsidP="005F0365">
            <w:pPr>
              <w:rPr>
                <w:b/>
              </w:rPr>
            </w:pPr>
            <w:r w:rsidRPr="00785108">
              <w:rPr>
                <w:b/>
              </w:rPr>
              <w:t>Film making</w:t>
            </w:r>
          </w:p>
        </w:tc>
        <w:tc>
          <w:tcPr>
            <w:tcW w:w="7725" w:type="dxa"/>
          </w:tcPr>
          <w:p w:rsidR="005F0365" w:rsidRPr="00785108" w:rsidRDefault="00443053" w:rsidP="005F0365">
            <w:r w:rsidRPr="00785108">
              <w:t>Directed 2</w:t>
            </w:r>
            <w:r w:rsidR="005F0365" w:rsidRPr="00785108">
              <w:t xml:space="preserve"> Short films with different ideas.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5F0365" w:rsidRPr="00785108" w:rsidRDefault="005F0365" w:rsidP="00A92F2A">
            <w:pPr>
              <w:rPr>
                <w:b/>
              </w:rPr>
            </w:pPr>
            <w:r w:rsidRPr="00785108">
              <w:rPr>
                <w:b/>
              </w:rPr>
              <w:t>Editing</w:t>
            </w:r>
          </w:p>
        </w:tc>
        <w:tc>
          <w:tcPr>
            <w:tcW w:w="7725" w:type="dxa"/>
          </w:tcPr>
          <w:p w:rsidR="005F0365" w:rsidRPr="00785108" w:rsidRDefault="005F0365" w:rsidP="00A92F2A">
            <w:r w:rsidRPr="00785108">
              <w:t>Edited Short films, Symposium videos and various creative videos</w:t>
            </w:r>
          </w:p>
        </w:tc>
      </w:tr>
      <w:tr w:rsidR="005F0365" w:rsidTr="00FE1A03">
        <w:trPr>
          <w:trHeight w:val="340"/>
        </w:trPr>
        <w:tc>
          <w:tcPr>
            <w:tcW w:w="2615" w:type="dxa"/>
          </w:tcPr>
          <w:p w:rsidR="004B61A6" w:rsidRPr="00785108" w:rsidRDefault="005F0365" w:rsidP="00A92F2A">
            <w:pPr>
              <w:rPr>
                <w:b/>
              </w:rPr>
            </w:pPr>
            <w:r w:rsidRPr="00785108">
              <w:rPr>
                <w:b/>
              </w:rPr>
              <w:t>Volunteer</w:t>
            </w:r>
          </w:p>
        </w:tc>
        <w:tc>
          <w:tcPr>
            <w:tcW w:w="7725" w:type="dxa"/>
          </w:tcPr>
          <w:p w:rsidR="004B61A6" w:rsidRPr="00785108" w:rsidRDefault="005F0365" w:rsidP="00A92F2A">
            <w:r w:rsidRPr="00785108">
              <w:t>Active volunteer of “</w:t>
            </w:r>
            <w:proofErr w:type="spellStart"/>
            <w:r w:rsidRPr="00785108">
              <w:t>Aazraya</w:t>
            </w:r>
            <w:proofErr w:type="spellEnd"/>
            <w:r w:rsidRPr="00785108">
              <w:t>” organization and Cognizant Outreach</w:t>
            </w:r>
          </w:p>
        </w:tc>
      </w:tr>
      <w:tr w:rsidR="008F6E53" w:rsidTr="00FE1A03">
        <w:trPr>
          <w:trHeight w:val="340"/>
        </w:trPr>
        <w:tc>
          <w:tcPr>
            <w:tcW w:w="2615" w:type="dxa"/>
          </w:tcPr>
          <w:p w:rsidR="008F6E53" w:rsidRPr="00785108" w:rsidRDefault="00715732" w:rsidP="00A92F2A">
            <w:pPr>
              <w:rPr>
                <w:b/>
              </w:rPr>
            </w:pPr>
            <w:proofErr w:type="spellStart"/>
            <w:r w:rsidRPr="00785108">
              <w:rPr>
                <w:b/>
              </w:rPr>
              <w:t>Github</w:t>
            </w:r>
            <w:proofErr w:type="spellEnd"/>
            <w:r w:rsidRPr="00785108">
              <w:rPr>
                <w:b/>
              </w:rPr>
              <w:t xml:space="preserve"> Profile</w:t>
            </w:r>
          </w:p>
        </w:tc>
        <w:tc>
          <w:tcPr>
            <w:tcW w:w="7725" w:type="dxa"/>
          </w:tcPr>
          <w:p w:rsidR="008F6E53" w:rsidRPr="00785108" w:rsidRDefault="00C66AB6" w:rsidP="00A92F2A">
            <w:r w:rsidRPr="00785108">
              <w:t>github.com/</w:t>
            </w:r>
            <w:proofErr w:type="spellStart"/>
            <w:r w:rsidRPr="00785108">
              <w:t>gunalan</w:t>
            </w:r>
            <w:proofErr w:type="spellEnd"/>
            <w:r w:rsidRPr="00785108">
              <w:t>-s</w:t>
            </w:r>
            <w:r w:rsidR="004F4D68" w:rsidRPr="00785108">
              <w:t xml:space="preserve"> , github.com/</w:t>
            </w:r>
            <w:proofErr w:type="spellStart"/>
            <w:r w:rsidR="004F4D68" w:rsidRPr="00785108">
              <w:t>bizzy</w:t>
            </w:r>
            <w:proofErr w:type="spellEnd"/>
            <w:r w:rsidR="004F4D68" w:rsidRPr="00785108">
              <w:t>-ideas</w:t>
            </w:r>
          </w:p>
        </w:tc>
      </w:tr>
      <w:tr w:rsidR="007F10C0" w:rsidTr="00FE1A03">
        <w:trPr>
          <w:trHeight w:val="340"/>
        </w:trPr>
        <w:tc>
          <w:tcPr>
            <w:tcW w:w="2615" w:type="dxa"/>
          </w:tcPr>
          <w:p w:rsidR="007F10C0" w:rsidRPr="00785108" w:rsidRDefault="007F10C0" w:rsidP="007F10C0">
            <w:pPr>
              <w:rPr>
                <w:b/>
              </w:rPr>
            </w:pPr>
            <w:r w:rsidRPr="00785108">
              <w:rPr>
                <w:b/>
              </w:rPr>
              <w:t>Website</w:t>
            </w:r>
          </w:p>
        </w:tc>
        <w:tc>
          <w:tcPr>
            <w:tcW w:w="7725" w:type="dxa"/>
          </w:tcPr>
          <w:p w:rsidR="007F10C0" w:rsidRPr="00785108" w:rsidRDefault="007F10C0" w:rsidP="00A92F2A">
            <w:r w:rsidRPr="00785108">
              <w:t>bizzy-ideas.github.io/Dev/html (Under development)</w:t>
            </w:r>
          </w:p>
        </w:tc>
      </w:tr>
    </w:tbl>
    <w:p w:rsidR="005F0365" w:rsidRPr="00785108" w:rsidRDefault="00A23CDD" w:rsidP="009C4BFB">
      <w:pPr>
        <w:pStyle w:val="IntenseQuote"/>
        <w:spacing w:before="120"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Project Experience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p w:rsidR="00445749" w:rsidRDefault="00445749" w:rsidP="00F33439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  <w:sectPr w:rsidR="00445749" w:rsidSect="009579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 xml:space="preserve">Title 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Infrastructure Integration</w:t>
      </w:r>
    </w:p>
    <w:p w:rsidR="00A23CDD" w:rsidRPr="00785108" w:rsidRDefault="00713C0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Organization</w:t>
      </w:r>
      <w:r w:rsidR="00A23CDD"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="00A23CDD" w:rsidRPr="00785108">
        <w:rPr>
          <w:rFonts w:cstheme="minorHAnsi"/>
          <w:iCs/>
        </w:rPr>
        <w:t xml:space="preserve">Cognizant </w:t>
      </w:r>
      <w:r w:rsidR="00445749" w:rsidRPr="00785108">
        <w:rPr>
          <w:rFonts w:cstheme="minorHAnsi"/>
          <w:iCs/>
        </w:rPr>
        <w:t>Technology Solutions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Tools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 xml:space="preserve">IBM </w:t>
      </w:r>
      <w:proofErr w:type="spellStart"/>
      <w:r w:rsidRPr="00785108">
        <w:rPr>
          <w:rFonts w:cstheme="minorHAnsi"/>
          <w:iCs/>
        </w:rPr>
        <w:t>Websphere</w:t>
      </w:r>
      <w:proofErr w:type="spellEnd"/>
      <w:r w:rsidRPr="00785108">
        <w:rPr>
          <w:rFonts w:cstheme="minorHAnsi"/>
          <w:iCs/>
        </w:rPr>
        <w:t xml:space="preserve"> MQ/MB, Putty</w:t>
      </w:r>
    </w:p>
    <w:p w:rsidR="00A23CDD" w:rsidRPr="00785108" w:rsidRDefault="00A23CDD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Period</w:t>
      </w:r>
      <w:r w:rsidR="00F77181" w:rsidRPr="00785108">
        <w:rPr>
          <w:rFonts w:cstheme="minorHAnsi"/>
          <w:i/>
          <w:iCs/>
        </w:rPr>
        <w:tab/>
      </w:r>
      <w:r w:rsidRPr="00785108">
        <w:rPr>
          <w:rFonts w:cstheme="minorHAnsi"/>
          <w:iCs/>
        </w:rPr>
        <w:tab/>
        <w:t xml:space="preserve">      </w:t>
      </w:r>
      <w:r w:rsidRPr="00785108">
        <w:rPr>
          <w:rFonts w:cstheme="minorHAnsi"/>
          <w:iCs/>
        </w:rPr>
        <w:tab/>
      </w:r>
      <w:r w:rsidR="004B21E8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>May 2017-Present</w:t>
      </w:r>
    </w:p>
    <w:p w:rsidR="00A23CDD" w:rsidRPr="00785108" w:rsidRDefault="00A23CDD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</w:rPr>
      </w:pPr>
      <w:r w:rsidRPr="00785108">
        <w:rPr>
          <w:rFonts w:ascii="Trebuchet MS" w:hAnsi="Trebuchet MS" w:cstheme="minorHAnsi"/>
          <w:b/>
          <w:iCs/>
        </w:rPr>
        <w:t>Objective</w:t>
      </w:r>
      <w:r w:rsidR="00715732" w:rsidRPr="00785108">
        <w:rPr>
          <w:rFonts w:ascii="Trebuchet MS" w:hAnsi="Trebuchet MS" w:cstheme="minorHAnsi"/>
          <w:b/>
          <w:iCs/>
        </w:rPr>
        <w:t>:</w:t>
      </w:r>
    </w:p>
    <w:p w:rsidR="00A23CDD" w:rsidRPr="00785108" w:rsidRDefault="00A23CDD" w:rsidP="007B1188">
      <w:pPr>
        <w:suppressAutoHyphens/>
        <w:spacing w:before="100" w:after="100" w:line="240" w:lineRule="auto"/>
        <w:ind w:left="144"/>
        <w:rPr>
          <w:rFonts w:cstheme="minorHAnsi"/>
          <w:iCs/>
        </w:rPr>
      </w:pPr>
      <w:r w:rsidRPr="00785108">
        <w:rPr>
          <w:rFonts w:cstheme="minorHAnsi"/>
          <w:iCs/>
        </w:rPr>
        <w:t xml:space="preserve">To provide Infrastructure Integration </w:t>
      </w:r>
      <w:r w:rsidR="009777CC" w:rsidRPr="00785108">
        <w:rPr>
          <w:rFonts w:cstheme="minorHAnsi"/>
          <w:iCs/>
        </w:rPr>
        <w:t xml:space="preserve">for a Retail client </w:t>
      </w:r>
      <w:r w:rsidRPr="00785108">
        <w:rPr>
          <w:rFonts w:cstheme="minorHAnsi"/>
          <w:iCs/>
        </w:rPr>
        <w:t xml:space="preserve">using IBM </w:t>
      </w:r>
      <w:proofErr w:type="spellStart"/>
      <w:r w:rsidRPr="00785108">
        <w:rPr>
          <w:rFonts w:cstheme="minorHAnsi"/>
          <w:iCs/>
        </w:rPr>
        <w:t>Websphere</w:t>
      </w:r>
      <w:proofErr w:type="spellEnd"/>
      <w:r w:rsidRPr="00785108">
        <w:rPr>
          <w:rFonts w:cstheme="minorHAnsi"/>
          <w:iCs/>
        </w:rPr>
        <w:t xml:space="preserve"> MQ/MB.</w:t>
      </w:r>
    </w:p>
    <w:p w:rsidR="005F0365" w:rsidRPr="00445749" w:rsidRDefault="005F0365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 xml:space="preserve">Title </w:t>
      </w:r>
      <w:r w:rsidRPr="00785108">
        <w:rPr>
          <w:rFonts w:cstheme="minorHAnsi"/>
          <w:i/>
          <w:iCs/>
        </w:rPr>
        <w:tab/>
      </w:r>
      <w:r w:rsidR="00F77181" w:rsidRPr="00785108">
        <w:rPr>
          <w:rFonts w:cstheme="minorHAnsi"/>
          <w:i/>
          <w:iCs/>
        </w:rPr>
        <w:tab/>
      </w:r>
      <w:r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proofErr w:type="spellStart"/>
      <w:r w:rsidRPr="00785108">
        <w:rPr>
          <w:rFonts w:cstheme="minorHAnsi"/>
          <w:iCs/>
        </w:rPr>
        <w:t>MuleSoft</w:t>
      </w:r>
      <w:proofErr w:type="spellEnd"/>
      <w:r w:rsidRPr="00785108">
        <w:rPr>
          <w:rFonts w:cstheme="minorHAnsi"/>
          <w:iCs/>
        </w:rPr>
        <w:t xml:space="preserve"> Integration</w:t>
      </w:r>
    </w:p>
    <w:p w:rsidR="005F0365" w:rsidRPr="00785108" w:rsidRDefault="00C0736E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Organization</w:t>
      </w:r>
      <w:r w:rsidR="005F0365"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r w:rsidR="005F0365" w:rsidRPr="00785108">
        <w:rPr>
          <w:rFonts w:cstheme="minorHAnsi"/>
          <w:iCs/>
        </w:rPr>
        <w:t xml:space="preserve">Cognizant </w:t>
      </w:r>
      <w:r w:rsidR="00445749" w:rsidRPr="00785108">
        <w:rPr>
          <w:rFonts w:cstheme="minorHAnsi"/>
          <w:iCs/>
        </w:rPr>
        <w:t>Technology Solutions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Tools</w:t>
      </w:r>
      <w:r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F77181" w:rsidRPr="00785108">
        <w:rPr>
          <w:rFonts w:cstheme="minorHAnsi"/>
          <w:iCs/>
        </w:rPr>
        <w:tab/>
      </w:r>
      <w:r w:rsidR="00D6268A" w:rsidRPr="00785108">
        <w:rPr>
          <w:rFonts w:cstheme="minorHAnsi"/>
          <w:iCs/>
        </w:rPr>
        <w:tab/>
      </w:r>
      <w:proofErr w:type="spellStart"/>
      <w:r w:rsidRPr="00785108">
        <w:rPr>
          <w:rFonts w:cstheme="minorHAnsi"/>
          <w:iCs/>
        </w:rPr>
        <w:t>Anypoint</w:t>
      </w:r>
      <w:proofErr w:type="spellEnd"/>
      <w:r w:rsidRPr="00785108">
        <w:rPr>
          <w:rFonts w:cstheme="minorHAnsi"/>
          <w:iCs/>
        </w:rPr>
        <w:t xml:space="preserve"> Studio, Oracle SQL, Salesforce,</w:t>
      </w:r>
      <w:r w:rsidR="00555187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API designer,</w:t>
      </w:r>
      <w:r w:rsidR="00555187" w:rsidRPr="00785108">
        <w:rPr>
          <w:rFonts w:cstheme="minorHAnsi"/>
          <w:iCs/>
        </w:rPr>
        <w:t xml:space="preserve"> </w:t>
      </w:r>
      <w:r w:rsidRPr="00785108">
        <w:rPr>
          <w:rFonts w:cstheme="minorHAnsi"/>
          <w:iCs/>
        </w:rPr>
        <w:t>Active MQ</w:t>
      </w:r>
    </w:p>
    <w:p w:rsidR="005F0365" w:rsidRPr="00785108" w:rsidRDefault="005F0365" w:rsidP="007B1188">
      <w:pPr>
        <w:suppressAutoHyphens/>
        <w:spacing w:before="100" w:after="100" w:line="192" w:lineRule="auto"/>
        <w:ind w:left="144"/>
        <w:rPr>
          <w:rFonts w:cstheme="minorHAnsi"/>
          <w:iCs/>
        </w:rPr>
      </w:pPr>
      <w:r w:rsidRPr="00785108">
        <w:rPr>
          <w:rFonts w:cstheme="minorHAnsi"/>
          <w:i/>
          <w:iCs/>
        </w:rPr>
        <w:t>Period</w:t>
      </w:r>
      <w:r w:rsidRPr="00785108">
        <w:rPr>
          <w:rFonts w:cstheme="minorHAnsi"/>
          <w:iCs/>
        </w:rPr>
        <w:tab/>
        <w:t xml:space="preserve">      </w:t>
      </w:r>
      <w:r w:rsidR="00F77181" w:rsidRPr="00785108">
        <w:rPr>
          <w:rFonts w:cstheme="minorHAnsi"/>
          <w:iCs/>
        </w:rPr>
        <w:tab/>
      </w:r>
      <w:r w:rsidRPr="00785108">
        <w:rPr>
          <w:rFonts w:cstheme="minorHAnsi"/>
          <w:iCs/>
        </w:rPr>
        <w:tab/>
      </w:r>
      <w:r w:rsidR="004B21E8" w:rsidRPr="00785108">
        <w:rPr>
          <w:rFonts w:cstheme="minorHAnsi"/>
          <w:iCs/>
        </w:rPr>
        <w:tab/>
      </w:r>
      <w:r w:rsidR="00A23CDD" w:rsidRPr="00785108">
        <w:rPr>
          <w:rFonts w:cstheme="minorHAnsi"/>
          <w:iCs/>
        </w:rPr>
        <w:t>March 2017-</w:t>
      </w:r>
      <w:r w:rsidRPr="00785108">
        <w:rPr>
          <w:rFonts w:cstheme="minorHAnsi"/>
          <w:iCs/>
        </w:rPr>
        <w:t>April 2017</w:t>
      </w:r>
    </w:p>
    <w:p w:rsidR="005F0365" w:rsidRPr="00785108" w:rsidRDefault="005F0365" w:rsidP="007B1188">
      <w:pPr>
        <w:suppressAutoHyphens/>
        <w:spacing w:before="100" w:after="100" w:line="240" w:lineRule="auto"/>
        <w:ind w:left="144"/>
        <w:rPr>
          <w:rFonts w:ascii="Trebuchet MS" w:hAnsi="Trebuchet MS" w:cstheme="minorHAnsi"/>
          <w:b/>
          <w:iCs/>
        </w:rPr>
      </w:pPr>
      <w:r w:rsidRPr="00785108">
        <w:rPr>
          <w:rFonts w:ascii="Trebuchet MS" w:hAnsi="Trebuchet MS" w:cstheme="minorHAnsi"/>
          <w:b/>
          <w:iCs/>
        </w:rPr>
        <w:t>Objective</w:t>
      </w:r>
      <w:r w:rsidR="00715732" w:rsidRPr="00785108">
        <w:rPr>
          <w:rFonts w:ascii="Trebuchet MS" w:hAnsi="Trebuchet MS" w:cstheme="minorHAnsi"/>
          <w:b/>
          <w:iCs/>
        </w:rPr>
        <w:t>:</w:t>
      </w:r>
    </w:p>
    <w:p w:rsidR="00715732" w:rsidRPr="00785108" w:rsidRDefault="00A23CDD" w:rsidP="007B1188">
      <w:pPr>
        <w:suppressAutoHyphens/>
        <w:spacing w:before="100" w:after="100" w:line="240" w:lineRule="auto"/>
        <w:ind w:left="144"/>
        <w:rPr>
          <w:rFonts w:cstheme="minorHAnsi"/>
          <w:iCs/>
        </w:rPr>
      </w:pPr>
      <w:r w:rsidRPr="00785108">
        <w:rPr>
          <w:rFonts w:cstheme="minorHAnsi"/>
          <w:iCs/>
        </w:rPr>
        <w:t>T</w:t>
      </w:r>
      <w:r w:rsidR="005F0365" w:rsidRPr="00785108">
        <w:rPr>
          <w:rFonts w:cstheme="minorHAnsi"/>
          <w:iCs/>
        </w:rPr>
        <w:t xml:space="preserve">o build a REST API which will invoke Salesforce and Oracle DB to </w:t>
      </w:r>
      <w:r w:rsidRPr="00785108">
        <w:rPr>
          <w:rFonts w:cstheme="minorHAnsi"/>
          <w:iCs/>
        </w:rPr>
        <w:t>fetch</w:t>
      </w:r>
      <w:r w:rsidR="005F0365" w:rsidRPr="00785108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785108">
        <w:rPr>
          <w:rFonts w:cstheme="minorHAnsi"/>
          <w:iCs/>
        </w:rPr>
        <w:t>ActiveMQ</w:t>
      </w:r>
      <w:proofErr w:type="spellEnd"/>
      <w:r w:rsidR="005F0365" w:rsidRPr="00785108">
        <w:rPr>
          <w:rFonts w:cstheme="minorHAnsi"/>
          <w:iCs/>
        </w:rPr>
        <w:t xml:space="preserve"> and consume the message in order to store it in folder dynamically.</w:t>
      </w:r>
    </w:p>
    <w:p w:rsidR="005F0365" w:rsidRPr="00785108" w:rsidRDefault="00A23CDD" w:rsidP="009C4BFB">
      <w:pPr>
        <w:pStyle w:val="IntenseQuote"/>
        <w:spacing w:before="120" w:after="0"/>
        <w:ind w:left="144" w:right="0"/>
        <w:jc w:val="left"/>
        <w:rPr>
          <w:rFonts w:ascii="Trebuchet MS" w:hAnsi="Trebuchet MS"/>
          <w:b/>
          <w:bCs/>
          <w:color w:val="0070C0"/>
          <w:sz w:val="24"/>
        </w:rPr>
      </w:pPr>
      <w:r w:rsidRPr="00785108">
        <w:rPr>
          <w:rFonts w:ascii="Trebuchet MS" w:hAnsi="Trebuchet MS"/>
          <w:b/>
          <w:bCs/>
          <w:color w:val="0070C0"/>
          <w:sz w:val="24"/>
        </w:rPr>
        <w:t>Personal Profile</w:t>
      </w:r>
      <w:r w:rsidR="005F0365" w:rsidRPr="00785108">
        <w:rPr>
          <w:rFonts w:ascii="Trebuchet MS" w:hAnsi="Trebuchet MS"/>
          <w:b/>
          <w:bCs/>
          <w:color w:val="0070C0"/>
          <w:sz w:val="24"/>
        </w:rPr>
        <w:t>:</w:t>
      </w:r>
    </w:p>
    <w:tbl>
      <w:tblPr>
        <w:tblStyle w:val="TableGrid"/>
        <w:tblpPr w:leftFromText="180" w:rightFromText="180" w:vertAnchor="text" w:horzAnchor="margin" w:tblpX="75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4645"/>
      </w:tblGrid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DOB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12th January 1995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Father’s Name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Mr. </w:t>
            </w:r>
            <w:proofErr w:type="spellStart"/>
            <w:r w:rsidRPr="00785108">
              <w:t>K.Sambandamoorthy</w:t>
            </w:r>
            <w:proofErr w:type="spellEnd"/>
            <w:r w:rsidRPr="00785108">
              <w:t xml:space="preserve"> (late)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Mother’s Name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 xml:space="preserve">Mrs. </w:t>
            </w:r>
            <w:proofErr w:type="spellStart"/>
            <w:r w:rsidRPr="00785108">
              <w:t>S.Silambuchelvi</w:t>
            </w:r>
            <w:proofErr w:type="spellEnd"/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Address</w:t>
            </w:r>
          </w:p>
        </w:tc>
        <w:tc>
          <w:tcPr>
            <w:tcW w:w="4645" w:type="dxa"/>
          </w:tcPr>
          <w:p w:rsidR="005F0365" w:rsidRPr="00785108" w:rsidRDefault="00555187" w:rsidP="00FE1A03">
            <w:pPr>
              <w:rPr>
                <w:rStyle w:val="Strong"/>
                <w:b w:val="0"/>
                <w:bCs w:val="0"/>
              </w:rPr>
            </w:pPr>
            <w:r w:rsidRPr="00785108">
              <w:t>A 42, Rajiv N</w:t>
            </w:r>
            <w:r w:rsidR="005F0365" w:rsidRPr="00785108">
              <w:t xml:space="preserve">agar, </w:t>
            </w:r>
            <w:proofErr w:type="spellStart"/>
            <w:r w:rsidR="005F0365" w:rsidRPr="00785108">
              <w:t>Ariyalur</w:t>
            </w:r>
            <w:proofErr w:type="spellEnd"/>
            <w:r w:rsidRPr="00785108">
              <w:t>.</w:t>
            </w:r>
          </w:p>
        </w:tc>
      </w:tr>
      <w:tr w:rsidR="005F0365" w:rsidRPr="00785108" w:rsidTr="00FE1A03">
        <w:trPr>
          <w:trHeight w:val="272"/>
        </w:trPr>
        <w:tc>
          <w:tcPr>
            <w:tcW w:w="2715" w:type="dxa"/>
          </w:tcPr>
          <w:p w:rsidR="005F0365" w:rsidRPr="00785108" w:rsidRDefault="005F0365" w:rsidP="00FE1A03">
            <w:pPr>
              <w:rPr>
                <w:rStyle w:val="Strong"/>
                <w:b w:val="0"/>
              </w:rPr>
            </w:pPr>
            <w:r w:rsidRPr="00785108">
              <w:rPr>
                <w:b/>
              </w:rPr>
              <w:t>Languages Known</w:t>
            </w:r>
          </w:p>
        </w:tc>
        <w:tc>
          <w:tcPr>
            <w:tcW w:w="4645" w:type="dxa"/>
          </w:tcPr>
          <w:p w:rsidR="005F0365" w:rsidRPr="00785108" w:rsidRDefault="005F0365" w:rsidP="00FE1A03">
            <w:pPr>
              <w:rPr>
                <w:rStyle w:val="Strong"/>
                <w:b w:val="0"/>
                <w:bCs w:val="0"/>
              </w:rPr>
            </w:pPr>
            <w:r w:rsidRPr="00785108">
              <w:t>English, Tamil and Hindi</w:t>
            </w:r>
          </w:p>
        </w:tc>
      </w:tr>
    </w:tbl>
    <w:p w:rsidR="005F0365" w:rsidRPr="00785108" w:rsidRDefault="005F0365" w:rsidP="005F0365">
      <w:pPr>
        <w:rPr>
          <w:rStyle w:val="Strong"/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5F0365" w:rsidRPr="00785108" w:rsidRDefault="005F0365" w:rsidP="005F0365">
      <w:pPr>
        <w:rPr>
          <w:rFonts w:ascii="Trebuchet MS" w:hAnsi="Trebuchet MS"/>
          <w:sz w:val="24"/>
        </w:rPr>
      </w:pPr>
    </w:p>
    <w:p w:rsidR="00127A5B" w:rsidRPr="00785108" w:rsidRDefault="00127A5B" w:rsidP="00315077">
      <w:pPr>
        <w:rPr>
          <w:sz w:val="12"/>
        </w:rPr>
      </w:pPr>
    </w:p>
    <w:p w:rsidR="00127A5B" w:rsidRPr="00785108" w:rsidRDefault="00315077" w:rsidP="00F33439">
      <w:pPr>
        <w:ind w:left="144"/>
      </w:pPr>
      <w:r w:rsidRPr="00785108">
        <w:t>I hereby assure that all information furnished above are true to my conscience.</w:t>
      </w:r>
    </w:p>
    <w:p w:rsidR="00127A5B" w:rsidRPr="00785108" w:rsidRDefault="00D4407C" w:rsidP="00F33439">
      <w:pPr>
        <w:ind w:left="144"/>
        <w:rPr>
          <w:rFonts w:ascii="Trebuchet MS" w:hAnsi="Trebuchet MS"/>
          <w:b/>
          <w:color w:val="0070C0"/>
          <w:sz w:val="24"/>
        </w:rPr>
      </w:pPr>
      <w:r w:rsidRPr="00785108">
        <w:rPr>
          <w:rFonts w:ascii="Trebuchet MS" w:hAnsi="Trebuchet MS"/>
          <w:b/>
          <w:color w:val="0070C0"/>
          <w:sz w:val="24"/>
        </w:rPr>
        <w:t>GUNALAN.S</w:t>
      </w:r>
    </w:p>
    <w:sectPr w:rsidR="00127A5B" w:rsidRPr="00785108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C44" w:rsidRDefault="003D0C44" w:rsidP="00DD1DD4">
      <w:pPr>
        <w:spacing w:after="0" w:line="240" w:lineRule="auto"/>
      </w:pPr>
      <w:r>
        <w:separator/>
      </w:r>
    </w:p>
  </w:endnote>
  <w:endnote w:type="continuationSeparator" w:id="0">
    <w:p w:rsidR="003D0C44" w:rsidRDefault="003D0C44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C44" w:rsidRDefault="003D0C44" w:rsidP="00DD1DD4">
      <w:pPr>
        <w:spacing w:after="0" w:line="240" w:lineRule="auto"/>
      </w:pPr>
      <w:r>
        <w:separator/>
      </w:r>
    </w:p>
  </w:footnote>
  <w:footnote w:type="continuationSeparator" w:id="0">
    <w:p w:rsidR="003D0C44" w:rsidRDefault="003D0C44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6688F"/>
    <w:rsid w:val="0008471D"/>
    <w:rsid w:val="000A4D41"/>
    <w:rsid w:val="000E1E06"/>
    <w:rsid w:val="000E749C"/>
    <w:rsid w:val="00123265"/>
    <w:rsid w:val="001276D3"/>
    <w:rsid w:val="00127A5B"/>
    <w:rsid w:val="00143195"/>
    <w:rsid w:val="0016066F"/>
    <w:rsid w:val="00174727"/>
    <w:rsid w:val="00193EF0"/>
    <w:rsid w:val="001E27FD"/>
    <w:rsid w:val="001F5A01"/>
    <w:rsid w:val="001F62EF"/>
    <w:rsid w:val="0021318D"/>
    <w:rsid w:val="00245F75"/>
    <w:rsid w:val="0026040B"/>
    <w:rsid w:val="00273EF2"/>
    <w:rsid w:val="00285612"/>
    <w:rsid w:val="00300E00"/>
    <w:rsid w:val="00315077"/>
    <w:rsid w:val="003212BE"/>
    <w:rsid w:val="00325043"/>
    <w:rsid w:val="00334A33"/>
    <w:rsid w:val="00363865"/>
    <w:rsid w:val="00365D07"/>
    <w:rsid w:val="003D0C44"/>
    <w:rsid w:val="003D22BF"/>
    <w:rsid w:val="004224C4"/>
    <w:rsid w:val="00430F5C"/>
    <w:rsid w:val="00443053"/>
    <w:rsid w:val="00445749"/>
    <w:rsid w:val="0045741F"/>
    <w:rsid w:val="004710F3"/>
    <w:rsid w:val="00481626"/>
    <w:rsid w:val="004A726B"/>
    <w:rsid w:val="004B21E8"/>
    <w:rsid w:val="004B61A6"/>
    <w:rsid w:val="004F4D68"/>
    <w:rsid w:val="005269C4"/>
    <w:rsid w:val="00555187"/>
    <w:rsid w:val="00591300"/>
    <w:rsid w:val="005A08F3"/>
    <w:rsid w:val="005B2685"/>
    <w:rsid w:val="005D21F7"/>
    <w:rsid w:val="005F0365"/>
    <w:rsid w:val="00631DB9"/>
    <w:rsid w:val="00634478"/>
    <w:rsid w:val="00637101"/>
    <w:rsid w:val="00650E08"/>
    <w:rsid w:val="00676AE1"/>
    <w:rsid w:val="006A04DB"/>
    <w:rsid w:val="006C457E"/>
    <w:rsid w:val="006D2DB5"/>
    <w:rsid w:val="006D4471"/>
    <w:rsid w:val="00713C05"/>
    <w:rsid w:val="00715732"/>
    <w:rsid w:val="007261A7"/>
    <w:rsid w:val="0074251F"/>
    <w:rsid w:val="00767B76"/>
    <w:rsid w:val="00772596"/>
    <w:rsid w:val="00785108"/>
    <w:rsid w:val="00794AF9"/>
    <w:rsid w:val="007B1188"/>
    <w:rsid w:val="007B4E6F"/>
    <w:rsid w:val="007E2C05"/>
    <w:rsid w:val="007F10C0"/>
    <w:rsid w:val="007F1764"/>
    <w:rsid w:val="008174F9"/>
    <w:rsid w:val="00830C9B"/>
    <w:rsid w:val="00836F4B"/>
    <w:rsid w:val="00845A4B"/>
    <w:rsid w:val="008A439A"/>
    <w:rsid w:val="008E023A"/>
    <w:rsid w:val="008E15A3"/>
    <w:rsid w:val="008F69B3"/>
    <w:rsid w:val="008F6E53"/>
    <w:rsid w:val="009145DF"/>
    <w:rsid w:val="00957918"/>
    <w:rsid w:val="009777CC"/>
    <w:rsid w:val="00981910"/>
    <w:rsid w:val="009C2476"/>
    <w:rsid w:val="009C4BFB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2F2A"/>
    <w:rsid w:val="00A9377C"/>
    <w:rsid w:val="00AA4CB1"/>
    <w:rsid w:val="00B02F14"/>
    <w:rsid w:val="00B26D87"/>
    <w:rsid w:val="00B36EAF"/>
    <w:rsid w:val="00B65A14"/>
    <w:rsid w:val="00B7247C"/>
    <w:rsid w:val="00BC5C24"/>
    <w:rsid w:val="00BD7471"/>
    <w:rsid w:val="00BE712F"/>
    <w:rsid w:val="00C0736E"/>
    <w:rsid w:val="00C12D91"/>
    <w:rsid w:val="00C20939"/>
    <w:rsid w:val="00C23595"/>
    <w:rsid w:val="00C2526C"/>
    <w:rsid w:val="00C4511C"/>
    <w:rsid w:val="00C60D48"/>
    <w:rsid w:val="00C66AB6"/>
    <w:rsid w:val="00C94A46"/>
    <w:rsid w:val="00CB33E5"/>
    <w:rsid w:val="00CC696D"/>
    <w:rsid w:val="00CE1209"/>
    <w:rsid w:val="00CE422C"/>
    <w:rsid w:val="00D00308"/>
    <w:rsid w:val="00D15AFC"/>
    <w:rsid w:val="00D245AD"/>
    <w:rsid w:val="00D4407C"/>
    <w:rsid w:val="00D501EA"/>
    <w:rsid w:val="00D5601E"/>
    <w:rsid w:val="00D6268A"/>
    <w:rsid w:val="00DA2613"/>
    <w:rsid w:val="00DA3BFC"/>
    <w:rsid w:val="00DB129A"/>
    <w:rsid w:val="00DD1DD4"/>
    <w:rsid w:val="00DE2C64"/>
    <w:rsid w:val="00E12A06"/>
    <w:rsid w:val="00E30B80"/>
    <w:rsid w:val="00E54C09"/>
    <w:rsid w:val="00E82B30"/>
    <w:rsid w:val="00EA416A"/>
    <w:rsid w:val="00EB138E"/>
    <w:rsid w:val="00ED0D24"/>
    <w:rsid w:val="00ED4741"/>
    <w:rsid w:val="00EE7898"/>
    <w:rsid w:val="00EE78B8"/>
    <w:rsid w:val="00F15C33"/>
    <w:rsid w:val="00F20481"/>
    <w:rsid w:val="00F24BE2"/>
    <w:rsid w:val="00F33439"/>
    <w:rsid w:val="00F37EF9"/>
    <w:rsid w:val="00F403F8"/>
    <w:rsid w:val="00F43CB7"/>
    <w:rsid w:val="00F479FB"/>
    <w:rsid w:val="00F77181"/>
    <w:rsid w:val="00F8183E"/>
    <w:rsid w:val="00F84D55"/>
    <w:rsid w:val="00FA6AAF"/>
    <w:rsid w:val="00FB513A"/>
    <w:rsid w:val="00FB528D"/>
    <w:rsid w:val="00F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C3A3D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5829-38CC-432B-8787-7D91D6175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35</cp:revision>
  <cp:lastPrinted>2017-10-11T21:24:00Z</cp:lastPrinted>
  <dcterms:created xsi:type="dcterms:W3CDTF">2017-10-11T08:42:00Z</dcterms:created>
  <dcterms:modified xsi:type="dcterms:W3CDTF">2017-10-11T21:30:00Z</dcterms:modified>
</cp:coreProperties>
</file>